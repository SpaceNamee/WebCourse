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BFDA6" w14:textId="78756627" w:rsidR="00474835" w:rsidRPr="00474835" w:rsidRDefault="00474835" w:rsidP="00474835">
      <w:pPr>
        <w:jc w:val="center"/>
      </w:pPr>
      <w:r w:rsidRPr="00474835">
        <w:t>Міністерство освіти і науки України</w:t>
      </w:r>
    </w:p>
    <w:p w14:paraId="5F1E882B" w14:textId="77777777" w:rsidR="00474835" w:rsidRPr="00474835" w:rsidRDefault="00474835" w:rsidP="00474835">
      <w:pPr>
        <w:jc w:val="center"/>
      </w:pPr>
      <w:r w:rsidRPr="00474835">
        <w:t>Національний університет «Львівська політехніка»</w:t>
      </w:r>
    </w:p>
    <w:p w14:paraId="315AC2AC" w14:textId="77777777" w:rsidR="00474835" w:rsidRPr="00474835" w:rsidRDefault="00474835" w:rsidP="00474835">
      <w:pPr>
        <w:jc w:val="center"/>
      </w:pPr>
      <w:r w:rsidRPr="00474835">
        <w:t>Інститут комп’ютерних наук та інформаційних технологій</w:t>
      </w:r>
    </w:p>
    <w:p w14:paraId="01EB0D4A" w14:textId="32DC21EA" w:rsidR="00474835" w:rsidRPr="00474835" w:rsidRDefault="00474835" w:rsidP="00474835">
      <w:pPr>
        <w:jc w:val="right"/>
        <w:rPr>
          <w:b/>
          <w:bCs/>
        </w:rPr>
      </w:pPr>
      <w:r w:rsidRPr="00474835">
        <w:rPr>
          <w:b/>
          <w:bCs/>
        </w:rPr>
        <w:t xml:space="preserve">Кафедра </w:t>
      </w:r>
      <w:r w:rsidRPr="00474835">
        <w:rPr>
          <w:b/>
          <w:bCs/>
          <w:lang w:val="en-US"/>
        </w:rPr>
        <w:t>C</w:t>
      </w:r>
      <w:r w:rsidRPr="00474835">
        <w:rPr>
          <w:b/>
          <w:bCs/>
        </w:rPr>
        <w:t>АП</w:t>
      </w:r>
    </w:p>
    <w:p w14:paraId="71DF0309" w14:textId="1E99A509" w:rsidR="00474835" w:rsidRDefault="00474835" w:rsidP="0047483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75D19C6" wp14:editId="19B269B1">
            <wp:extent cx="2438400" cy="2319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FD21" w14:textId="77777777" w:rsidR="00474835" w:rsidRPr="00474835" w:rsidRDefault="00474835" w:rsidP="00474835">
      <w:pPr>
        <w:jc w:val="center"/>
      </w:pPr>
      <w:r w:rsidRPr="00474835">
        <w:t xml:space="preserve">Звіт </w:t>
      </w:r>
    </w:p>
    <w:p w14:paraId="4516C250" w14:textId="1BBC7929" w:rsidR="00474835" w:rsidRPr="00E95175" w:rsidRDefault="00474835" w:rsidP="00474835">
      <w:pPr>
        <w:jc w:val="center"/>
        <w:rPr>
          <w:lang w:val="en-US"/>
        </w:rPr>
      </w:pPr>
      <w:r w:rsidRPr="00474835">
        <w:t>з лабораторної роботи №</w:t>
      </w:r>
      <w:r w:rsidR="00E95175">
        <w:rPr>
          <w:lang w:val="en-US"/>
        </w:rPr>
        <w:t>3</w:t>
      </w:r>
    </w:p>
    <w:p w14:paraId="15296369" w14:textId="5E17ED44" w:rsidR="00474835" w:rsidRPr="00474835" w:rsidRDefault="00474835" w:rsidP="00E95175">
      <w:pPr>
        <w:jc w:val="center"/>
      </w:pPr>
      <w:r w:rsidRPr="00474835">
        <w:t>На тему: «</w:t>
      </w:r>
      <w:r w:rsidR="00E95175" w:rsidRPr="00E95175">
        <w:t>Створення простої сторінки</w:t>
      </w:r>
      <w:r w:rsidRPr="00474835">
        <w:t>»</w:t>
      </w:r>
    </w:p>
    <w:p w14:paraId="6FD77FA5" w14:textId="434FD305" w:rsidR="00474835" w:rsidRDefault="00474835" w:rsidP="00474835">
      <w:pPr>
        <w:jc w:val="center"/>
      </w:pPr>
      <w:r w:rsidRPr="00474835">
        <w:t>Дисципліна: «</w:t>
      </w:r>
      <w:r w:rsidR="00E95175">
        <w:t>Технології веб-розробки та дизайну</w:t>
      </w:r>
      <w:r w:rsidRPr="00474835">
        <w:t>»</w:t>
      </w:r>
    </w:p>
    <w:p w14:paraId="6CC45BC7" w14:textId="6381162B" w:rsidR="004D485F" w:rsidRPr="00474835" w:rsidRDefault="004D485F" w:rsidP="00474835">
      <w:pPr>
        <w:jc w:val="center"/>
      </w:pPr>
      <w:r>
        <w:t>Варіант 1</w:t>
      </w:r>
    </w:p>
    <w:p w14:paraId="0B25942B" w14:textId="77777777" w:rsidR="00474835" w:rsidRDefault="00474835" w:rsidP="00474835">
      <w:pPr>
        <w:jc w:val="center"/>
        <w:rPr>
          <w:lang w:val="en-US"/>
        </w:rPr>
      </w:pPr>
    </w:p>
    <w:p w14:paraId="34EAF15D" w14:textId="77777777" w:rsidR="00474835" w:rsidRDefault="00474835" w:rsidP="00474835">
      <w:pPr>
        <w:jc w:val="center"/>
        <w:rPr>
          <w:lang w:val="en-US"/>
        </w:rPr>
      </w:pPr>
    </w:p>
    <w:p w14:paraId="3A9346E5" w14:textId="77777777" w:rsidR="00474835" w:rsidRDefault="00474835" w:rsidP="00474835">
      <w:pPr>
        <w:jc w:val="center"/>
        <w:rPr>
          <w:lang w:val="en-US"/>
        </w:rPr>
      </w:pPr>
    </w:p>
    <w:p w14:paraId="40E3AA21" w14:textId="77777777" w:rsidR="00474835" w:rsidRPr="00474835" w:rsidRDefault="00474835" w:rsidP="00474835">
      <w:pPr>
        <w:jc w:val="right"/>
      </w:pPr>
      <w:r w:rsidRPr="00474835">
        <w:t>Виконала:</w:t>
      </w:r>
    </w:p>
    <w:p w14:paraId="79027ED7" w14:textId="77777777" w:rsidR="00474835" w:rsidRPr="00474835" w:rsidRDefault="00474835" w:rsidP="00474835">
      <w:pPr>
        <w:jc w:val="right"/>
      </w:pPr>
      <w:r w:rsidRPr="00474835">
        <w:t>ст. гр. ПП-24</w:t>
      </w:r>
    </w:p>
    <w:p w14:paraId="6FC8E98D" w14:textId="5FDA5890" w:rsidR="00474835" w:rsidRPr="00474835" w:rsidRDefault="00474835" w:rsidP="00474835">
      <w:pPr>
        <w:jc w:val="right"/>
      </w:pPr>
      <w:r>
        <w:t>Бенькалович М.М</w:t>
      </w:r>
      <w:r w:rsidR="00844CB7">
        <w:t>.</w:t>
      </w:r>
    </w:p>
    <w:p w14:paraId="09B4B259" w14:textId="77777777" w:rsidR="00474835" w:rsidRPr="00474835" w:rsidRDefault="00474835" w:rsidP="00474835">
      <w:pPr>
        <w:jc w:val="right"/>
      </w:pPr>
    </w:p>
    <w:p w14:paraId="742AB800" w14:textId="77777777" w:rsidR="00474835" w:rsidRPr="00474835" w:rsidRDefault="00474835" w:rsidP="00474835">
      <w:pPr>
        <w:jc w:val="right"/>
      </w:pPr>
      <w:r w:rsidRPr="00474835">
        <w:t>Прийняла:</w:t>
      </w:r>
    </w:p>
    <w:p w14:paraId="14E2A3B0" w14:textId="0678ED2A" w:rsidR="00474835" w:rsidRDefault="00E95175" w:rsidP="00474835">
      <w:pPr>
        <w:jc w:val="right"/>
        <w:rPr>
          <w:lang w:val="en-US"/>
        </w:rPr>
      </w:pPr>
      <w:r>
        <w:t>Стефанович Т.О.</w:t>
      </w:r>
    </w:p>
    <w:p w14:paraId="73A6D54E" w14:textId="7D41BD4C" w:rsidR="004D485F" w:rsidRDefault="00474835" w:rsidP="004D485F">
      <w:pPr>
        <w:jc w:val="center"/>
        <w:rPr>
          <w:b/>
          <w:bCs/>
        </w:rPr>
      </w:pPr>
      <w:r w:rsidRPr="00474835">
        <w:rPr>
          <w:b/>
          <w:bCs/>
        </w:rPr>
        <w:t>Львів</w:t>
      </w:r>
      <w:r>
        <w:t xml:space="preserve"> </w:t>
      </w:r>
      <w:r w:rsidRPr="00474835">
        <w:rPr>
          <w:b/>
          <w:bCs/>
        </w:rPr>
        <w:t>2024</w:t>
      </w:r>
    </w:p>
    <w:p w14:paraId="6F4174E7" w14:textId="77777777" w:rsidR="00E95175" w:rsidRDefault="00E95175" w:rsidP="004D485F">
      <w:pPr>
        <w:jc w:val="center"/>
        <w:rPr>
          <w:b/>
          <w:bCs/>
        </w:rPr>
      </w:pPr>
    </w:p>
    <w:p w14:paraId="4133E68D" w14:textId="0578E5EA" w:rsidR="00E95175" w:rsidRDefault="00E95175" w:rsidP="00E95175">
      <w:pPr>
        <w:rPr>
          <w:b/>
          <w:bCs/>
        </w:rPr>
      </w:pPr>
      <w:r>
        <w:rPr>
          <w:b/>
          <w:bCs/>
        </w:rPr>
        <w:lastRenderedPageBreak/>
        <w:t>Мета:</w:t>
      </w:r>
    </w:p>
    <w:p w14:paraId="2742BD2E" w14:textId="466050FF" w:rsidR="00E95175" w:rsidRDefault="00E95175" w:rsidP="00E95175">
      <w:r>
        <w:t xml:space="preserve">Навчитися створювати </w:t>
      </w:r>
      <w:r w:rsidRPr="00E95175">
        <w:t>прост</w:t>
      </w:r>
      <w:r>
        <w:t xml:space="preserve">і </w:t>
      </w:r>
      <w:r w:rsidRPr="00E95175">
        <w:t>сторінки</w:t>
      </w:r>
      <w:r>
        <w:t>.</w:t>
      </w:r>
    </w:p>
    <w:p w14:paraId="1E61727E" w14:textId="77777777" w:rsidR="00E95175" w:rsidRDefault="00E95175" w:rsidP="00E95175"/>
    <w:p w14:paraId="03B559BF" w14:textId="5D10704D" w:rsidR="00E95175" w:rsidRDefault="00E95175" w:rsidP="00E95175">
      <w:pPr>
        <w:rPr>
          <w:b/>
          <w:bCs/>
        </w:rPr>
      </w:pPr>
      <w:r>
        <w:rPr>
          <w:b/>
          <w:bCs/>
        </w:rPr>
        <w:t>Виконання:</w:t>
      </w:r>
    </w:p>
    <w:p w14:paraId="35F416EA" w14:textId="77777777" w:rsidR="007B2C87" w:rsidRPr="00E3165E" w:rsidRDefault="007B2C87" w:rsidP="007B2C87">
      <w:pPr>
        <w:rPr>
          <w:b/>
          <w:bCs/>
        </w:rPr>
      </w:pPr>
      <w:r w:rsidRPr="00E3165E">
        <w:rPr>
          <w:b/>
          <w:bCs/>
        </w:rPr>
        <w:t>Посилання на сайт:</w:t>
      </w:r>
    </w:p>
    <w:p w14:paraId="527277ED" w14:textId="11C78B39" w:rsidR="00E3165E" w:rsidRDefault="007B2C87" w:rsidP="00E3165E">
      <w:r>
        <w:rPr>
          <w:lang w:val="en-US"/>
        </w:rPr>
        <w:fldChar w:fldCharType="begin"/>
      </w:r>
      <w:ins w:id="0" w:author="mariannabenkalovych@gmail.com" w:date="2024-09-24T09:24:00Z" w16du:dateUtc="2024-09-24T06:24:00Z">
        <w:r>
          <w:rPr>
            <w:lang w:val="en-US"/>
          </w:rPr>
          <w:instrText>HYPERLINK "</w:instrText>
        </w:r>
      </w:ins>
      <w:r w:rsidRPr="00E3165E">
        <w:rPr>
          <w:lang w:val="en-US"/>
        </w:rPr>
        <w:instrText>http://mypagemarianna.onlinewebshop.net/</w:instrText>
      </w:r>
      <w:ins w:id="1" w:author="mariannabenkalovych@gmail.com" w:date="2024-09-24T09:24:00Z" w16du:dateUtc="2024-09-24T06:24:00Z">
        <w:r>
          <w:rPr>
            <w:lang w:val="en-US"/>
          </w:rPr>
          <w:instrText>"</w:instrText>
        </w:r>
      </w:ins>
      <w:r>
        <w:rPr>
          <w:lang w:val="en-US"/>
        </w:rPr>
        <w:fldChar w:fldCharType="separate"/>
      </w:r>
      <w:r w:rsidRPr="002F7619">
        <w:rPr>
          <w:rStyle w:val="Hyperlink"/>
          <w:lang w:val="en-US"/>
        </w:rPr>
        <w:t>http://mypa</w:t>
      </w:r>
      <w:r w:rsidRPr="002F7619">
        <w:rPr>
          <w:rStyle w:val="Hyperlink"/>
          <w:lang w:val="en-US"/>
        </w:rPr>
        <w:t>g</w:t>
      </w:r>
      <w:r w:rsidRPr="002F7619">
        <w:rPr>
          <w:rStyle w:val="Hyperlink"/>
          <w:lang w:val="en-US"/>
        </w:rPr>
        <w:t>emarianna.onlinewebshop.net/</w:t>
      </w:r>
      <w:r>
        <w:rPr>
          <w:lang w:val="en-US"/>
        </w:rPr>
        <w:fldChar w:fldCharType="end"/>
      </w:r>
    </w:p>
    <w:p w14:paraId="61F4031F" w14:textId="1EE37A91" w:rsidR="007B2C87" w:rsidRPr="007B2C87" w:rsidRDefault="007B2C87" w:rsidP="00E3165E">
      <w:r>
        <w:t>(Через обмеження в розмірах, довелося залишити менш ресурнозатратну частииу)</w:t>
      </w:r>
    </w:p>
    <w:p w14:paraId="11FF1201" w14:textId="77777777" w:rsidR="00E3165E" w:rsidRPr="007B2C87" w:rsidRDefault="00E3165E" w:rsidP="00E95175">
      <w:pPr>
        <w:rPr>
          <w:b/>
          <w:bCs/>
        </w:rPr>
      </w:pPr>
    </w:p>
    <w:p w14:paraId="295CE994" w14:textId="29CE88A3" w:rsidR="004A2D69" w:rsidRDefault="004A2D69" w:rsidP="00E95175">
      <w:pPr>
        <w:rPr>
          <w:b/>
          <w:bCs/>
          <w:lang w:val="en-US"/>
        </w:rPr>
      </w:pPr>
      <w:r w:rsidRPr="004A2D69">
        <w:rPr>
          <w:b/>
          <w:bCs/>
          <w:lang w:val="en-US"/>
        </w:rPr>
        <w:drawing>
          <wp:inline distT="0" distB="0" distL="0" distR="0" wp14:anchorId="735C9666" wp14:editId="487C4AFB">
            <wp:extent cx="6188710" cy="3123565"/>
            <wp:effectExtent l="0" t="0" r="2540" b="635"/>
            <wp:docPr id="71606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9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18E5" w14:textId="42CD5BEA" w:rsidR="004A2D69" w:rsidRDefault="004A2D69" w:rsidP="00E95175">
      <w:r>
        <w:t>Рис. 1 Макет</w:t>
      </w:r>
    </w:p>
    <w:p w14:paraId="19390E18" w14:textId="2167E226" w:rsidR="004A2D69" w:rsidRDefault="004A2D69" w:rsidP="00E95175">
      <w:r>
        <w:t xml:space="preserve">Макет зроблений у </w:t>
      </w:r>
      <w:r>
        <w:rPr>
          <w:lang w:val="en-US"/>
        </w:rPr>
        <w:t>Figma</w:t>
      </w:r>
      <w:r>
        <w:t>, відтворений програмно не весь.</w:t>
      </w:r>
    </w:p>
    <w:p w14:paraId="7C65D282" w14:textId="262391E5" w:rsidR="00E95175" w:rsidRDefault="00DA35D8" w:rsidP="00E95175">
      <w:r w:rsidRPr="00DA35D8">
        <w:lastRenderedPageBreak/>
        <w:drawing>
          <wp:inline distT="0" distB="0" distL="0" distR="0" wp14:anchorId="3DA0C6DF" wp14:editId="5BFA3A31">
            <wp:extent cx="4648849" cy="2419688"/>
            <wp:effectExtent l="0" t="0" r="0" b="0"/>
            <wp:docPr id="125664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9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F553" w14:textId="0F82B310" w:rsidR="00DA35D8" w:rsidRDefault="00DA35D8" w:rsidP="00E95175">
      <w:r>
        <w:t>Рис. 2 Стилізована кнопка</w:t>
      </w:r>
    </w:p>
    <w:p w14:paraId="641B5F0E" w14:textId="77777777" w:rsidR="00DA35D8" w:rsidRDefault="00DA35D8" w:rsidP="00E95175"/>
    <w:p w14:paraId="3157652B" w14:textId="2D37EB63" w:rsidR="004A2D69" w:rsidRDefault="00DA35D8" w:rsidP="00E95175">
      <w:r w:rsidRPr="00DA35D8">
        <w:drawing>
          <wp:inline distT="0" distB="0" distL="0" distR="0" wp14:anchorId="554DEF1C" wp14:editId="49FF69CB">
            <wp:extent cx="6188710" cy="1265555"/>
            <wp:effectExtent l="0" t="0" r="2540" b="0"/>
            <wp:docPr id="88220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07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5907" w14:textId="6FF853F3" w:rsidR="00DA35D8" w:rsidRDefault="00DA35D8" w:rsidP="00E95175">
      <w:r>
        <w:t xml:space="preserve">Рис.3 Класи в </w:t>
      </w:r>
      <w:r>
        <w:rPr>
          <w:lang w:val="en-US"/>
        </w:rPr>
        <w:t xml:space="preserve">html </w:t>
      </w:r>
      <w:r>
        <w:t>коді</w:t>
      </w:r>
    </w:p>
    <w:p w14:paraId="79CD7E5E" w14:textId="77777777" w:rsidR="00DA35D8" w:rsidRDefault="00DA35D8" w:rsidP="00E95175"/>
    <w:p w14:paraId="51DB6E4E" w14:textId="4F88A855" w:rsidR="00DA35D8" w:rsidRDefault="00DA35D8" w:rsidP="00E95175">
      <w:r w:rsidRPr="00DA35D8">
        <w:drawing>
          <wp:inline distT="0" distB="0" distL="0" distR="0" wp14:anchorId="48AEAD1B" wp14:editId="246451A3">
            <wp:extent cx="6188710" cy="1565910"/>
            <wp:effectExtent l="0" t="0" r="2540" b="0"/>
            <wp:docPr id="55812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7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7614" w14:textId="6D0028DD" w:rsidR="00DA35D8" w:rsidRDefault="00DA35D8" w:rsidP="00E95175">
      <w:r>
        <w:t>Рис.4 Файлова структура проекта</w:t>
      </w:r>
    </w:p>
    <w:p w14:paraId="04B98763" w14:textId="563106A0" w:rsidR="00E3165E" w:rsidRPr="007B2C87" w:rsidRDefault="007B2C87" w:rsidP="00E95175">
      <w:pPr>
        <w:rPr>
          <w:b/>
          <w:bCs/>
        </w:rPr>
      </w:pPr>
      <w:r w:rsidRPr="007B2C87">
        <w:rPr>
          <w:b/>
          <w:bCs/>
        </w:rPr>
        <w:t>Висновок:</w:t>
      </w:r>
    </w:p>
    <w:p w14:paraId="7246680E" w14:textId="7C514E7D" w:rsidR="00E3165E" w:rsidRPr="007B2C87" w:rsidRDefault="007B2C87" w:rsidP="00E95175">
      <w:r>
        <w:t xml:space="preserve">В цій лабораторній роботі я навчилася </w:t>
      </w:r>
      <w:r>
        <w:rPr>
          <w:lang w:val="en-US"/>
        </w:rPr>
        <w:t xml:space="preserve">html, </w:t>
      </w:r>
      <w:proofErr w:type="spellStart"/>
      <w:r>
        <w:rPr>
          <w:lang w:val="en-US"/>
        </w:rPr>
        <w:t>css</w:t>
      </w:r>
      <w:proofErr w:type="spellEnd"/>
      <w:r>
        <w:t>. Написала сторінку.</w:t>
      </w:r>
    </w:p>
    <w:sectPr w:rsidR="00E3165E" w:rsidRPr="007B2C87" w:rsidSect="004748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2C94C" w14:textId="77777777" w:rsidR="00720EE0" w:rsidRDefault="00720EE0" w:rsidP="0070315F">
      <w:pPr>
        <w:spacing w:after="0" w:line="240" w:lineRule="auto"/>
      </w:pPr>
      <w:r>
        <w:separator/>
      </w:r>
    </w:p>
  </w:endnote>
  <w:endnote w:type="continuationSeparator" w:id="0">
    <w:p w14:paraId="57CFD072" w14:textId="77777777" w:rsidR="00720EE0" w:rsidRDefault="00720EE0" w:rsidP="0070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8055A" w14:textId="77777777" w:rsidR="00720EE0" w:rsidRDefault="00720EE0" w:rsidP="0070315F">
      <w:pPr>
        <w:spacing w:after="0" w:line="240" w:lineRule="auto"/>
      </w:pPr>
      <w:r>
        <w:separator/>
      </w:r>
    </w:p>
  </w:footnote>
  <w:footnote w:type="continuationSeparator" w:id="0">
    <w:p w14:paraId="46569A39" w14:textId="77777777" w:rsidR="00720EE0" w:rsidRDefault="00720EE0" w:rsidP="0070315F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iannabenkalovych@gmail.com">
    <w15:presenceInfo w15:providerId="Windows Live" w15:userId="b1b091dc8a10708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35"/>
    <w:rsid w:val="001619E7"/>
    <w:rsid w:val="00173189"/>
    <w:rsid w:val="00190C20"/>
    <w:rsid w:val="003372FE"/>
    <w:rsid w:val="00474835"/>
    <w:rsid w:val="004A2D69"/>
    <w:rsid w:val="004D485F"/>
    <w:rsid w:val="006B72C8"/>
    <w:rsid w:val="006F4B9C"/>
    <w:rsid w:val="0070315F"/>
    <w:rsid w:val="00720EE0"/>
    <w:rsid w:val="0072782A"/>
    <w:rsid w:val="007B2C87"/>
    <w:rsid w:val="00844CB7"/>
    <w:rsid w:val="00935B98"/>
    <w:rsid w:val="00AC345F"/>
    <w:rsid w:val="00BF277F"/>
    <w:rsid w:val="00C2670A"/>
    <w:rsid w:val="00C847D8"/>
    <w:rsid w:val="00CE3DE2"/>
    <w:rsid w:val="00DA35D8"/>
    <w:rsid w:val="00DE3826"/>
    <w:rsid w:val="00E3165E"/>
    <w:rsid w:val="00E95175"/>
    <w:rsid w:val="00EF348A"/>
    <w:rsid w:val="00F8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43088"/>
  <w15:chartTrackingRefBased/>
  <w15:docId w15:val="{7446A5A2-2531-4888-B435-B45ED1F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5F"/>
  </w:style>
  <w:style w:type="paragraph" w:styleId="Heading1">
    <w:name w:val="heading 1"/>
    <w:basedOn w:val="Heading2"/>
    <w:next w:val="Normal"/>
    <w:link w:val="Heading1Char"/>
    <w:qFormat/>
    <w:rsid w:val="004D485F"/>
    <w:pPr>
      <w:keepNext w:val="0"/>
      <w:keepLines w:val="0"/>
      <w:spacing w:before="0" w:line="240" w:lineRule="auto"/>
      <w:outlineLvl w:val="0"/>
    </w:pPr>
    <w:rPr>
      <w:rFonts w:ascii="Times New Roman" w:eastAsia="Times New Roman" w:hAnsi="Times New Roman" w:cs="Times New Roman"/>
      <w:b/>
      <w:color w:val="auto"/>
      <w:kern w:val="0"/>
      <w:sz w:val="22"/>
      <w:szCs w:val="24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8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85F"/>
    <w:rPr>
      <w:rFonts w:eastAsia="Times New Roman"/>
      <w:b/>
      <w:kern w:val="0"/>
      <w:sz w:val="22"/>
      <w:szCs w:val="24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8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26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15F"/>
  </w:style>
  <w:style w:type="paragraph" w:styleId="Footer">
    <w:name w:val="footer"/>
    <w:basedOn w:val="Normal"/>
    <w:link w:val="FooterChar"/>
    <w:uiPriority w:val="99"/>
    <w:unhideWhenUsed/>
    <w:rsid w:val="0070315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15F"/>
  </w:style>
  <w:style w:type="character" w:styleId="Hyperlink">
    <w:name w:val="Hyperlink"/>
    <w:basedOn w:val="DefaultParagraphFont"/>
    <w:uiPriority w:val="99"/>
    <w:unhideWhenUsed/>
    <w:rsid w:val="00E316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5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3165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B2C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9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32E01-2D38-4126-8B95-DD1601FB4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mariannabenkalovych@gmail.com</dc:creator>
  <cp:keywords/>
  <dc:description/>
  <cp:lastModifiedBy>mariannabenkalovych@gmail.com</cp:lastModifiedBy>
  <cp:revision>2</cp:revision>
  <dcterms:created xsi:type="dcterms:W3CDTF">2024-09-24T06:27:00Z</dcterms:created>
  <dcterms:modified xsi:type="dcterms:W3CDTF">2024-09-24T06:27:00Z</dcterms:modified>
</cp:coreProperties>
</file>